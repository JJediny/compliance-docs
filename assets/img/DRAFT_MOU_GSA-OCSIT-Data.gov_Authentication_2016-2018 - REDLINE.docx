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40095" w14:textId="77777777" w:rsidR="00622D93" w:rsidRDefault="00622D93">
      <w:pPr>
        <w:pStyle w:val="Heading1"/>
      </w:pPr>
    </w:p>
    <w:p w14:paraId="17D40096" w14:textId="77777777" w:rsidR="00622D93" w:rsidRDefault="00622D93">
      <w:pPr>
        <w:pStyle w:val="Heading1"/>
      </w:pPr>
    </w:p>
    <w:p w14:paraId="17D40097" w14:textId="77777777" w:rsidR="003D7660" w:rsidRDefault="003D7660" w:rsidP="003D7660"/>
    <w:p w14:paraId="17D40098" w14:textId="77777777" w:rsidR="003D7660" w:rsidRPr="003D7660" w:rsidRDefault="003D7660" w:rsidP="003D7660"/>
    <w:p w14:paraId="17D40099" w14:textId="77777777" w:rsidR="00622D93" w:rsidRDefault="00622D93">
      <w:pPr>
        <w:pStyle w:val="Heading1"/>
      </w:pPr>
      <w:r>
        <w:t>Memorandum of Understanding</w:t>
      </w:r>
    </w:p>
    <w:p w14:paraId="17D4009A" w14:textId="77777777" w:rsidR="00622D93" w:rsidRDefault="00622D93">
      <w:pPr>
        <w:pStyle w:val="Heading1"/>
      </w:pPr>
      <w:r>
        <w:t>Between</w:t>
      </w:r>
    </w:p>
    <w:p w14:paraId="17D4009B" w14:textId="77777777" w:rsidR="009D3CD2" w:rsidRDefault="00622D93">
      <w:pPr>
        <w:pStyle w:val="Heading1"/>
      </w:pPr>
      <w:r>
        <w:t>US Department of Education</w:t>
      </w:r>
    </w:p>
    <w:p w14:paraId="17D4009C" w14:textId="77777777" w:rsidR="00194E21" w:rsidRDefault="009D3CD2">
      <w:pPr>
        <w:pStyle w:val="Heading1"/>
      </w:pPr>
      <w:r>
        <w:t xml:space="preserve">Managing Partner, </w:t>
      </w:r>
      <w:r w:rsidR="00622D93">
        <w:t>Budget Formulation and Execution Line of Business</w:t>
      </w:r>
      <w:r>
        <w:t xml:space="preserve"> (BFELoB)</w:t>
      </w:r>
      <w:r w:rsidR="000C4E5C">
        <w:t>,</w:t>
      </w:r>
    </w:p>
    <w:p w14:paraId="17D4009D" w14:textId="77777777" w:rsidR="00622D93" w:rsidRDefault="00622D93">
      <w:pPr>
        <w:jc w:val="center"/>
        <w:rPr>
          <w:b/>
          <w:bCs/>
        </w:rPr>
      </w:pP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</w:t>
      </w:r>
    </w:p>
    <w:p w14:paraId="17D4009E" w14:textId="139C3066" w:rsidR="0084788D" w:rsidRPr="00F41286" w:rsidRDefault="00F41286" w:rsidP="00F41286">
      <w:pPr>
        <w:jc w:val="center"/>
        <w:rPr>
          <w:b/>
        </w:rPr>
      </w:pPr>
      <w:del w:id="0" w:author="Massey, Sunni" w:date="2016-08-03T11:13:00Z">
        <w:r w:rsidRPr="00F41286" w:rsidDel="00D754C7">
          <w:rPr>
            <w:b/>
            <w:highlight w:val="yellow"/>
          </w:rPr>
          <w:delText>[agency name]</w:delText>
        </w:r>
      </w:del>
      <w:ins w:id="1" w:author="Massey, Sunni" w:date="2016-08-03T11:13:00Z">
        <w:r w:rsidR="00D754C7">
          <w:rPr>
            <w:b/>
          </w:rPr>
          <w:t xml:space="preserve">General Services Administration </w:t>
        </w:r>
      </w:ins>
      <w:ins w:id="2" w:author="Massey, Sunni" w:date="2016-08-03T11:14:00Z">
        <w:r w:rsidR="00D754C7">
          <w:rPr>
            <w:b/>
          </w:rPr>
          <w:t>–</w:t>
        </w:r>
      </w:ins>
      <w:ins w:id="3" w:author="Massey, Sunni" w:date="2016-08-03T11:13:00Z">
        <w:r w:rsidR="00D754C7">
          <w:rPr>
            <w:b/>
          </w:rPr>
          <w:t xml:space="preserve"> </w:t>
        </w:r>
      </w:ins>
      <w:ins w:id="4" w:author="Massey, Sunni" w:date="2016-08-03T11:14:00Z">
        <w:r w:rsidR="00D754C7" w:rsidRPr="00D754C7">
          <w:rPr>
            <w:b/>
          </w:rPr>
          <w:t xml:space="preserve">Office of Citizen Services and Innovative Technologies </w:t>
        </w:r>
        <w:r w:rsidR="00D754C7">
          <w:rPr>
            <w:b/>
          </w:rPr>
          <w:t>(GSA-OCSIT)</w:t>
        </w:r>
      </w:ins>
    </w:p>
    <w:p w14:paraId="17D4009F" w14:textId="77777777" w:rsidR="00F41286" w:rsidRDefault="00F41286" w:rsidP="00F41286">
      <w:pPr>
        <w:jc w:val="center"/>
        <w:rPr>
          <w:b/>
          <w:bCs/>
        </w:rPr>
      </w:pPr>
    </w:p>
    <w:p w14:paraId="17D400A0" w14:textId="77777777" w:rsidR="00622D93" w:rsidRDefault="00622D93">
      <w:pPr>
        <w:pStyle w:val="Heading3"/>
        <w:numPr>
          <w:ilvl w:val="0"/>
          <w:numId w:val="2"/>
        </w:numPr>
        <w:jc w:val="both"/>
      </w:pPr>
      <w:r>
        <w:t>Purpose</w:t>
      </w:r>
    </w:p>
    <w:p w14:paraId="17D400A1" w14:textId="77777777" w:rsidR="00622D93" w:rsidRDefault="00622D93">
      <w:pPr>
        <w:jc w:val="both"/>
      </w:pPr>
      <w:r>
        <w:t xml:space="preserve"> </w:t>
      </w:r>
    </w:p>
    <w:p w14:paraId="17D400A2" w14:textId="4042FFA3" w:rsidR="00622D93" w:rsidRDefault="00622D93">
      <w:pPr>
        <w:pStyle w:val="BodyTextIndent"/>
        <w:ind w:left="0"/>
      </w:pPr>
      <w:r>
        <w:t xml:space="preserve">This Memorandum of Understanding (MOU) between the </w:t>
      </w:r>
      <w:ins w:id="5" w:author="Massey, Sunni" w:date="2016-08-03T11:14:00Z">
        <w:r w:rsidR="00D754C7" w:rsidRPr="00D754C7">
          <w:t>GSA-OCSIT</w:t>
        </w:r>
        <w:r w:rsidR="00D754C7" w:rsidRPr="00D754C7" w:rsidDel="00D754C7">
          <w:t xml:space="preserve"> </w:t>
        </w:r>
      </w:ins>
      <w:del w:id="6" w:author="Massey, Sunni" w:date="2016-08-03T11:14:00Z">
        <w:r w:rsidR="00F41286" w:rsidRPr="00F41286" w:rsidDel="00D754C7">
          <w:rPr>
            <w:highlight w:val="yellow"/>
          </w:rPr>
          <w:delText>[agency</w:delText>
        </w:r>
        <w:r w:rsidR="00F41286" w:rsidDel="00D754C7">
          <w:rPr>
            <w:highlight w:val="yellow"/>
          </w:rPr>
          <w:delText xml:space="preserve"> name</w:delText>
        </w:r>
        <w:r w:rsidR="00F41286" w:rsidRPr="00F41286" w:rsidDel="00D754C7">
          <w:rPr>
            <w:highlight w:val="yellow"/>
          </w:rPr>
          <w:delText>]</w:delText>
        </w:r>
        <w:r w:rsidR="00F41286" w:rsidDel="00D754C7">
          <w:delText xml:space="preserve"> </w:delText>
        </w:r>
      </w:del>
      <w:r w:rsidR="00DE5913">
        <w:t xml:space="preserve">and </w:t>
      </w:r>
      <w:r>
        <w:t>th</w:t>
      </w:r>
      <w:r w:rsidR="00BD4174">
        <w:t>e Department of Education</w:t>
      </w:r>
      <w:r w:rsidR="00DE5913">
        <w:t>,</w:t>
      </w:r>
      <w:r w:rsidR="00BD4174">
        <w:t xml:space="preserve"> the Managing Partner of the Budget Formulation and Execution Line of Business (BFELoB), </w:t>
      </w:r>
      <w:r w:rsidR="0008263B">
        <w:t xml:space="preserve">establishes </w:t>
      </w:r>
      <w:r w:rsidR="00EB10BF">
        <w:t xml:space="preserve">the </w:t>
      </w:r>
      <w:r w:rsidR="0008263B">
        <w:t>part</w:t>
      </w:r>
      <w:r w:rsidR="00EB10BF">
        <w:t>ies</w:t>
      </w:r>
      <w:r w:rsidR="0008263B">
        <w:t xml:space="preserve">’ </w:t>
      </w:r>
      <w:r>
        <w:t>responsibilities</w:t>
      </w:r>
      <w:r w:rsidR="00543353">
        <w:t xml:space="preserve"> </w:t>
      </w:r>
      <w:r>
        <w:t xml:space="preserve">and funding requirements in support of </w:t>
      </w:r>
      <w:ins w:id="7" w:author="Massey, Sunni" w:date="2016-08-03T11:14:00Z">
        <w:r w:rsidR="00D754C7" w:rsidRPr="00D754C7">
          <w:t>GSA-OCSIT</w:t>
        </w:r>
      </w:ins>
      <w:del w:id="8" w:author="Massey, Sunni" w:date="2016-08-03T11:14:00Z">
        <w:r w:rsidR="00903D7E" w:rsidRPr="00F41286" w:rsidDel="00D754C7">
          <w:rPr>
            <w:highlight w:val="yellow"/>
          </w:rPr>
          <w:delText>[agency]</w:delText>
        </w:r>
      </w:del>
      <w:r>
        <w:t xml:space="preserve">’s use of </w:t>
      </w:r>
      <w:r w:rsidR="00DE5913">
        <w:t xml:space="preserve">MAX Authentication services for provisioning of the </w:t>
      </w:r>
      <w:del w:id="9" w:author="Massey, Sunni" w:date="2016-08-03T11:14:00Z">
        <w:r w:rsidR="00DE5913" w:rsidRPr="00DE5913" w:rsidDel="00D754C7">
          <w:rPr>
            <w:highlight w:val="yellow"/>
          </w:rPr>
          <w:delText>[</w:delText>
        </w:r>
        <w:r w:rsidR="00E975B8" w:rsidDel="00D754C7">
          <w:rPr>
            <w:highlight w:val="yellow"/>
          </w:rPr>
          <w:delText xml:space="preserve">system </w:delText>
        </w:r>
        <w:r w:rsidR="00DE5913" w:rsidRPr="00DE5913" w:rsidDel="00D754C7">
          <w:rPr>
            <w:highlight w:val="yellow"/>
          </w:rPr>
          <w:delText>name]</w:delText>
        </w:r>
      </w:del>
      <w:ins w:id="10" w:author="Massey, Sunni" w:date="2016-08-03T11:14:00Z">
        <w:r w:rsidR="00D754C7">
          <w:t>Data.gov</w:t>
        </w:r>
      </w:ins>
      <w:r w:rsidR="00DE5913">
        <w:t xml:space="preserve"> system.</w:t>
      </w:r>
    </w:p>
    <w:p w14:paraId="17D400A3" w14:textId="77777777" w:rsidR="00622D93" w:rsidRDefault="00622D93">
      <w:pPr>
        <w:pStyle w:val="BodyTextIndent"/>
        <w:ind w:left="0"/>
      </w:pPr>
    </w:p>
    <w:p w14:paraId="17D400A4" w14:textId="00EEE3CE" w:rsidR="00622D93" w:rsidRDefault="00622D93">
      <w:pPr>
        <w:pStyle w:val="BodyTextIndent"/>
        <w:ind w:left="0"/>
      </w:pPr>
      <w:r>
        <w:t xml:space="preserve">This agreement covers funding contributions for </w:t>
      </w:r>
      <w:commentRangeStart w:id="11"/>
      <w:r w:rsidR="00E52C19">
        <w:rPr>
          <w:highlight w:val="yellow"/>
        </w:rPr>
        <w:t>two</w:t>
      </w:r>
      <w:r w:rsidR="00E66222" w:rsidRPr="00912E25">
        <w:rPr>
          <w:highlight w:val="yellow"/>
        </w:rPr>
        <w:t xml:space="preserve"> </w:t>
      </w:r>
      <w:r w:rsidRPr="00912E25">
        <w:rPr>
          <w:highlight w:val="yellow"/>
        </w:rPr>
        <w:t>year</w:t>
      </w:r>
      <w:r w:rsidR="00E52C19">
        <w:t>s</w:t>
      </w:r>
      <w:r w:rsidR="009E0976">
        <w:t xml:space="preserve"> </w:t>
      </w:r>
      <w:commentRangeEnd w:id="11"/>
      <w:r w:rsidR="008E259E">
        <w:rPr>
          <w:rStyle w:val="CommentReference"/>
        </w:rPr>
        <w:commentReference w:id="11"/>
      </w:r>
      <w:r w:rsidR="009E0976">
        <w:t>and sets expectations for ongoing maintenance in future years</w:t>
      </w:r>
      <w:r>
        <w:t>. For further details, please see Section XI of this document.</w:t>
      </w:r>
    </w:p>
    <w:p w14:paraId="17D400A5" w14:textId="77777777" w:rsidR="00622D93" w:rsidRDefault="00622D93">
      <w:pPr>
        <w:pStyle w:val="BodyTextIndent"/>
        <w:ind w:left="0"/>
      </w:pPr>
    </w:p>
    <w:p w14:paraId="17D400A6" w14:textId="77777777" w:rsidR="00622D93" w:rsidRDefault="00622D93">
      <w:pPr>
        <w:pStyle w:val="Heading3"/>
        <w:numPr>
          <w:ilvl w:val="0"/>
          <w:numId w:val="2"/>
        </w:numPr>
      </w:pPr>
      <w:r>
        <w:t>Authorities</w:t>
      </w:r>
    </w:p>
    <w:p w14:paraId="17D400A7" w14:textId="77777777" w:rsidR="00622D93" w:rsidRDefault="00622D93">
      <w:pPr>
        <w:ind w:left="720"/>
      </w:pPr>
    </w:p>
    <w:p w14:paraId="17D400A8" w14:textId="77777777" w:rsidR="00622D93" w:rsidRPr="008C524E" w:rsidRDefault="00622D93">
      <w:r w:rsidRPr="008C524E">
        <w:t xml:space="preserve">This agreement is authorized in accordance with the authority provided under:  </w:t>
      </w:r>
    </w:p>
    <w:p w14:paraId="17D400A9" w14:textId="77777777" w:rsidR="00622D93" w:rsidRPr="008C524E" w:rsidRDefault="00622D93" w:rsidP="002F3B9B">
      <w:pPr>
        <w:numPr>
          <w:ilvl w:val="0"/>
          <w:numId w:val="16"/>
        </w:numPr>
      </w:pPr>
      <w:r w:rsidRPr="008C524E">
        <w:t>The Department of Education Organization Act (DEOA) (P.L. 96-88, Sections 415 and 419, codified at 20 U.S.C. § 3475, 3479)</w:t>
      </w:r>
      <w:r w:rsidR="00194E21" w:rsidRPr="008C524E">
        <w:t xml:space="preserve"> </w:t>
      </w:r>
    </w:p>
    <w:p w14:paraId="17D400AA" w14:textId="77777777" w:rsidR="00622D93" w:rsidRDefault="00622D93" w:rsidP="002F3B9B">
      <w:pPr>
        <w:numPr>
          <w:ilvl w:val="0"/>
          <w:numId w:val="16"/>
        </w:numPr>
      </w:pPr>
      <w:r>
        <w:t>The E-Government Act of 2002</w:t>
      </w:r>
    </w:p>
    <w:p w14:paraId="17D400AB" w14:textId="77777777" w:rsidR="00622D93" w:rsidRDefault="00622D93">
      <w:pPr>
        <w:ind w:left="540"/>
      </w:pPr>
    </w:p>
    <w:p w14:paraId="17D400AC" w14:textId="77777777" w:rsidR="00622D93" w:rsidRDefault="00622D93">
      <w:pPr>
        <w:pStyle w:val="Heading3"/>
        <w:numPr>
          <w:ilvl w:val="0"/>
          <w:numId w:val="0"/>
        </w:numPr>
      </w:pPr>
      <w:r>
        <w:t>III</w:t>
      </w:r>
      <w:proofErr w:type="gramStart"/>
      <w:r>
        <w:t>.  Responsibilities</w:t>
      </w:r>
      <w:proofErr w:type="gramEnd"/>
    </w:p>
    <w:p w14:paraId="17D400AD" w14:textId="77777777" w:rsidR="00622D93" w:rsidRDefault="00622D93"/>
    <w:p w14:paraId="17D400AE" w14:textId="77777777" w:rsidR="00A64273" w:rsidRDefault="00A64273" w:rsidP="00543353">
      <w:bookmarkStart w:id="12" w:name="OLE_LINK2"/>
      <w:bookmarkStart w:id="13" w:name="OLE_LINK3"/>
      <w:r>
        <w:t>T</w:t>
      </w:r>
      <w:bookmarkStart w:id="14" w:name="OLE_LINK6"/>
      <w:bookmarkStart w:id="15" w:name="OLE_LINK7"/>
      <w:r>
        <w:t>he BFELoB</w:t>
      </w:r>
      <w:r w:rsidR="00570EA6">
        <w:t>, in conjunction with the Budget Systems Branch of the Office of Management and Budget (BSB OMB)</w:t>
      </w:r>
      <w:r w:rsidR="00804763">
        <w:t xml:space="preserve"> as manager of the MAX systems</w:t>
      </w:r>
      <w:r w:rsidR="00570EA6">
        <w:t>,</w:t>
      </w:r>
      <w:r>
        <w:t xml:space="preserve"> will</w:t>
      </w:r>
      <w:r w:rsidR="006633F9">
        <w:t xml:space="preserve"> be responsible for</w:t>
      </w:r>
      <w:r>
        <w:t>:</w:t>
      </w:r>
    </w:p>
    <w:p w14:paraId="17D400AF" w14:textId="77777777" w:rsidR="00DE5913" w:rsidRDefault="00DE5913" w:rsidP="00543353"/>
    <w:bookmarkEnd w:id="14"/>
    <w:bookmarkEnd w:id="15"/>
    <w:p w14:paraId="17D400B0" w14:textId="39C65323" w:rsidR="00C623B3" w:rsidRDefault="006633F9" w:rsidP="005C7526">
      <w:pPr>
        <w:pStyle w:val="ListBullet3"/>
      </w:pPr>
      <w:r>
        <w:t>Providing</w:t>
      </w:r>
      <w:r w:rsidR="00A64273">
        <w:t xml:space="preserve"> </w:t>
      </w:r>
      <w:r w:rsidR="00CA60DF">
        <w:t xml:space="preserve">identity and authentication </w:t>
      </w:r>
      <w:r w:rsidR="00A64273">
        <w:t>provisioning services</w:t>
      </w:r>
      <w:r w:rsidR="00A16AE3">
        <w:t xml:space="preserve"> for up to </w:t>
      </w:r>
      <w:r w:rsidR="00A02395" w:rsidRPr="00A02395">
        <w:rPr>
          <w:highlight w:val="yellow"/>
        </w:rPr>
        <w:t>[amount]</w:t>
      </w:r>
      <w:r w:rsidR="00A16AE3">
        <w:t xml:space="preserve"> users</w:t>
      </w:r>
      <w:r w:rsidR="00A64273">
        <w:t xml:space="preserve"> for </w:t>
      </w:r>
      <w:ins w:id="16" w:author="Massey, Sunni" w:date="2016-08-03T11:15:00Z">
        <w:r w:rsidR="00D754C7">
          <w:t>Data.gov</w:t>
        </w:r>
      </w:ins>
      <w:del w:id="17" w:author="Massey, Sunni" w:date="2016-08-03T11:15:00Z">
        <w:r w:rsidR="00F41286" w:rsidRPr="00F41286" w:rsidDel="00D754C7">
          <w:rPr>
            <w:highlight w:val="yellow"/>
          </w:rPr>
          <w:delText>[system name]</w:delText>
        </w:r>
      </w:del>
      <w:r w:rsidR="006F774F">
        <w:t>, including HSPD-12 integration and user account management via MAX Authentication Services</w:t>
      </w:r>
      <w:r w:rsidR="00A64273">
        <w:t>.</w:t>
      </w:r>
    </w:p>
    <w:p w14:paraId="17D400B1" w14:textId="77777777" w:rsidR="00495581" w:rsidRDefault="00495581" w:rsidP="005C7526">
      <w:pPr>
        <w:pStyle w:val="ListBullet3"/>
      </w:pPr>
      <w:r>
        <w:t>Performing Certification and Accreditation (C&amp;A) of the MAX Portal and identity and authen</w:t>
      </w:r>
      <w:r w:rsidR="008C524E">
        <w:t>t</w:t>
      </w:r>
      <w:r>
        <w:t>ication provisionin</w:t>
      </w:r>
      <w:r w:rsidR="008C524E">
        <w:t>g.</w:t>
      </w:r>
    </w:p>
    <w:bookmarkEnd w:id="12"/>
    <w:bookmarkEnd w:id="13"/>
    <w:p w14:paraId="17D400B2" w14:textId="3D6A6B7A" w:rsidR="008A2B14" w:rsidRPr="0062023B" w:rsidRDefault="00A64273" w:rsidP="00DE5913">
      <w:pPr>
        <w:pStyle w:val="ListBullet3"/>
      </w:pPr>
      <w:r w:rsidRPr="0062023B">
        <w:t>P</w:t>
      </w:r>
      <w:r w:rsidR="006633F9" w:rsidRPr="0062023B">
        <w:t>roviding</w:t>
      </w:r>
      <w:r w:rsidR="00A568D5" w:rsidRPr="0062023B">
        <w:t xml:space="preserve"> </w:t>
      </w:r>
      <w:ins w:id="18" w:author="Massey, Sunni" w:date="2016-08-03T11:15:00Z">
        <w:r w:rsidR="00D754C7">
          <w:t>Data.gov</w:t>
        </w:r>
      </w:ins>
      <w:del w:id="19" w:author="Massey, Sunni" w:date="2016-08-03T11:15:00Z">
        <w:r w:rsidR="00F41286" w:rsidRPr="00F41286" w:rsidDel="00D754C7">
          <w:rPr>
            <w:highlight w:val="yellow"/>
          </w:rPr>
          <w:delText>[system name]</w:delText>
        </w:r>
      </w:del>
      <w:r w:rsidR="00F41286">
        <w:t xml:space="preserve"> </w:t>
      </w:r>
      <w:r w:rsidR="0062023B">
        <w:t xml:space="preserve">users </w:t>
      </w:r>
      <w:r w:rsidR="00DE5913" w:rsidRPr="0062023B">
        <w:t xml:space="preserve">with </w:t>
      </w:r>
      <w:r w:rsidR="008A2B14" w:rsidRPr="0062023B">
        <w:t>MAX Federal Community collaboration (wiki) site</w:t>
      </w:r>
      <w:r w:rsidR="00231405" w:rsidRPr="0062023B">
        <w:t xml:space="preserve"> usage for </w:t>
      </w:r>
      <w:ins w:id="20" w:author="Massey, Sunni" w:date="2016-08-03T11:15:00Z">
        <w:r w:rsidR="00D754C7">
          <w:t>Data.gov</w:t>
        </w:r>
      </w:ins>
      <w:del w:id="21" w:author="Massey, Sunni" w:date="2016-08-03T11:15:00Z">
        <w:r w:rsidR="00F41286" w:rsidRPr="00F41286" w:rsidDel="00D754C7">
          <w:rPr>
            <w:highlight w:val="yellow"/>
          </w:rPr>
          <w:delText>[system name]</w:delText>
        </w:r>
      </w:del>
      <w:r w:rsidR="00231405" w:rsidRPr="0062023B">
        <w:t xml:space="preserve"> related activities</w:t>
      </w:r>
      <w:r w:rsidR="008A2B14" w:rsidRPr="0062023B">
        <w:t>:</w:t>
      </w:r>
    </w:p>
    <w:p w14:paraId="17D400B3" w14:textId="27305102" w:rsidR="008A2B14" w:rsidRPr="0062023B" w:rsidRDefault="008A2B14" w:rsidP="00DE5913">
      <w:pPr>
        <w:pStyle w:val="ListBullet3"/>
        <w:numPr>
          <w:ilvl w:val="1"/>
          <w:numId w:val="8"/>
        </w:numPr>
      </w:pPr>
      <w:r w:rsidRPr="0062023B">
        <w:t xml:space="preserve">Access for registered </w:t>
      </w:r>
      <w:r w:rsidR="00A64273" w:rsidRPr="0062023B">
        <w:t xml:space="preserve">MAX Community </w:t>
      </w:r>
      <w:r w:rsidRPr="0062023B">
        <w:t>users from the Executive Branch, including contract</w:t>
      </w:r>
      <w:r w:rsidR="00A64273" w:rsidRPr="0062023B">
        <w:t xml:space="preserve">ors supporting </w:t>
      </w:r>
      <w:ins w:id="22" w:author="Massey, Sunni" w:date="2016-08-03T11:15:00Z">
        <w:r w:rsidR="00D754C7">
          <w:t>Data.gov</w:t>
        </w:r>
      </w:ins>
      <w:del w:id="23" w:author="Massey, Sunni" w:date="2016-08-03T11:15:00Z">
        <w:r w:rsidR="00F41286" w:rsidRPr="00F41286" w:rsidDel="00D754C7">
          <w:rPr>
            <w:highlight w:val="yellow"/>
          </w:rPr>
          <w:delText>[system name]</w:delText>
        </w:r>
      </w:del>
      <w:r w:rsidR="00A64273" w:rsidRPr="0062023B">
        <w:t>.</w:t>
      </w:r>
    </w:p>
    <w:p w14:paraId="17D400B4" w14:textId="77777777" w:rsidR="008A2B14" w:rsidRPr="0062023B" w:rsidRDefault="008A2B14" w:rsidP="00DE5913">
      <w:pPr>
        <w:pStyle w:val="ListBullet3"/>
        <w:numPr>
          <w:ilvl w:val="1"/>
          <w:numId w:val="8"/>
        </w:numPr>
      </w:pPr>
      <w:r w:rsidRPr="0062023B">
        <w:lastRenderedPageBreak/>
        <w:t>Help desk (tier 2/3) support for MAX Federal Community collaboration capabilities.</w:t>
      </w:r>
    </w:p>
    <w:p w14:paraId="17D400B5" w14:textId="30BC6D6F" w:rsidR="008A2B14" w:rsidRPr="0062023B" w:rsidRDefault="008A2B14" w:rsidP="00DE5913">
      <w:pPr>
        <w:pStyle w:val="ListBullet3"/>
        <w:numPr>
          <w:ilvl w:val="1"/>
          <w:numId w:val="8"/>
        </w:numPr>
      </w:pPr>
      <w:r w:rsidRPr="0062023B">
        <w:t>“Train-the-Trainer” training for</w:t>
      </w:r>
      <w:r w:rsidR="00A568D5" w:rsidRPr="0062023B">
        <w:t xml:space="preserve"> </w:t>
      </w:r>
      <w:ins w:id="24" w:author="Massey, Sunni" w:date="2016-08-03T11:15:00Z">
        <w:r w:rsidR="00D754C7">
          <w:t>Data.gov</w:t>
        </w:r>
      </w:ins>
      <w:del w:id="25" w:author="Massey, Sunni" w:date="2016-08-03T11:15:00Z">
        <w:r w:rsidR="00F41286" w:rsidRPr="00F41286" w:rsidDel="00D754C7">
          <w:rPr>
            <w:highlight w:val="yellow"/>
          </w:rPr>
          <w:delText>[system name]</w:delText>
        </w:r>
      </w:del>
      <w:r w:rsidR="00DE5913" w:rsidRPr="0062023B">
        <w:t xml:space="preserve"> users </w:t>
      </w:r>
      <w:r w:rsidRPr="0062023B">
        <w:t>not to exceed six training sessions per year.</w:t>
      </w:r>
    </w:p>
    <w:p w14:paraId="17D400B6" w14:textId="77777777" w:rsidR="008A2B14" w:rsidRPr="0062023B" w:rsidRDefault="008A2B14" w:rsidP="00DE5913">
      <w:pPr>
        <w:pStyle w:val="ListBullet3"/>
        <w:numPr>
          <w:ilvl w:val="1"/>
          <w:numId w:val="8"/>
        </w:numPr>
      </w:pPr>
      <w:r w:rsidRPr="0062023B">
        <w:t>Access to all enhancements and plug-ins available in the MAX Federal Community.</w:t>
      </w:r>
    </w:p>
    <w:p w14:paraId="17D400B7" w14:textId="77777777" w:rsidR="00570EA6" w:rsidRDefault="00570EA6" w:rsidP="00570EA6">
      <w:pPr>
        <w:pStyle w:val="ListBullet3"/>
        <w:numPr>
          <w:ilvl w:val="0"/>
          <w:numId w:val="0"/>
        </w:numPr>
        <w:ind w:left="1080"/>
      </w:pPr>
    </w:p>
    <w:p w14:paraId="17D400B8" w14:textId="77777777" w:rsidR="00570EA6" w:rsidRDefault="00DE5913" w:rsidP="00782828">
      <w:pPr>
        <w:pStyle w:val="ListBullet3"/>
        <w:numPr>
          <w:ilvl w:val="0"/>
          <w:numId w:val="0"/>
        </w:numPr>
      </w:pPr>
      <w:r>
        <w:t xml:space="preserve">The </w:t>
      </w:r>
      <w:r w:rsidR="00570EA6" w:rsidRPr="000D49AF">
        <w:t>BFELoB has</w:t>
      </w:r>
      <w:r w:rsidR="00782828" w:rsidRPr="000D49AF">
        <w:t xml:space="preserve"> made arrangements with BSB OMB </w:t>
      </w:r>
      <w:r w:rsidR="00570EA6" w:rsidRPr="000D49AF">
        <w:t>to manage all BFELoB systems, including provisioning, C&amp;A of the MAX Portal, the MAX Federal Community, and Secure Online Meetings.</w:t>
      </w:r>
    </w:p>
    <w:p w14:paraId="17D400B9" w14:textId="77777777" w:rsidR="000C4E5C" w:rsidRDefault="000C4E5C" w:rsidP="00782828">
      <w:pPr>
        <w:pStyle w:val="ListBullet3"/>
        <w:numPr>
          <w:ilvl w:val="0"/>
          <w:numId w:val="0"/>
        </w:numPr>
      </w:pPr>
    </w:p>
    <w:p w14:paraId="17D400BA" w14:textId="77777777" w:rsidR="00622D93" w:rsidRDefault="00622D93">
      <w:pPr>
        <w:pStyle w:val="Header"/>
        <w:tabs>
          <w:tab w:val="clear" w:pos="4320"/>
          <w:tab w:val="clear" w:pos="8640"/>
        </w:tabs>
      </w:pPr>
      <w:r>
        <w:rPr>
          <w:b/>
        </w:rPr>
        <w:t>IV</w:t>
      </w:r>
      <w:proofErr w:type="gramStart"/>
      <w:r>
        <w:rPr>
          <w:b/>
        </w:rPr>
        <w:t>.  Duration</w:t>
      </w:r>
      <w:proofErr w:type="gramEnd"/>
      <w:r>
        <w:rPr>
          <w:b/>
        </w:rPr>
        <w:t xml:space="preserve"> of Agreement</w:t>
      </w:r>
    </w:p>
    <w:p w14:paraId="17D400BB" w14:textId="77777777" w:rsidR="00622D93" w:rsidRDefault="00622D93"/>
    <w:p w14:paraId="17D400BC" w14:textId="3EE8B830" w:rsidR="00622D93" w:rsidRDefault="00622D93">
      <w:r>
        <w:t xml:space="preserve">This agreement will remain in effect for </w:t>
      </w:r>
      <w:r w:rsidR="00E52C19">
        <w:rPr>
          <w:highlight w:val="yellow"/>
        </w:rPr>
        <w:t>t</w:t>
      </w:r>
      <w:r w:rsidR="00E52C19" w:rsidRPr="00E52C19">
        <w:rPr>
          <w:highlight w:val="yellow"/>
        </w:rPr>
        <w:t>wo</w:t>
      </w:r>
      <w:r w:rsidR="00E66222" w:rsidRPr="00E52C19">
        <w:rPr>
          <w:highlight w:val="yellow"/>
        </w:rPr>
        <w:t xml:space="preserve"> </w:t>
      </w:r>
      <w:r w:rsidRPr="00E52C19">
        <w:rPr>
          <w:highlight w:val="yellow"/>
        </w:rPr>
        <w:t>year</w:t>
      </w:r>
      <w:r w:rsidR="00E52C19" w:rsidRPr="00E52C19">
        <w:rPr>
          <w:highlight w:val="yellow"/>
        </w:rPr>
        <w:t>s</w:t>
      </w:r>
      <w:r>
        <w:t xml:space="preserve"> from authorization of the MOU, unless amended in writing by mutual consent of the parties to this agreement.</w:t>
      </w:r>
    </w:p>
    <w:p w14:paraId="17D400BD" w14:textId="77777777" w:rsidR="003D7660" w:rsidRDefault="003D7660"/>
    <w:p w14:paraId="17D400BE" w14:textId="77777777" w:rsidR="00622D93" w:rsidRDefault="00622D93">
      <w:pPr>
        <w:rPr>
          <w:b/>
        </w:rPr>
      </w:pPr>
      <w:r>
        <w:rPr>
          <w:b/>
        </w:rPr>
        <w:t>V.  Managing Partner Point of Contact</w:t>
      </w:r>
    </w:p>
    <w:p w14:paraId="17D400BF" w14:textId="77777777" w:rsidR="00F61359" w:rsidRPr="009B615E" w:rsidRDefault="00F61359" w:rsidP="00F61359"/>
    <w:p w14:paraId="17D400C0" w14:textId="77777777" w:rsidR="00622D93" w:rsidRDefault="00194E21">
      <w:r>
        <w:t>Mark Dronfield</w:t>
      </w:r>
    </w:p>
    <w:p w14:paraId="17D400C1" w14:textId="77777777" w:rsidR="00622D93" w:rsidRDefault="00622D93">
      <w:r>
        <w:t>BFELoB Program Management Of</w:t>
      </w:r>
      <w:r w:rsidR="00194E21">
        <w:t>fice</w:t>
      </w:r>
    </w:p>
    <w:p w14:paraId="17D400C2" w14:textId="77777777" w:rsidR="00622D93" w:rsidRDefault="00622D93">
      <w:r>
        <w:t>Office of Planning, Evaluation and Policy Development, Budget Service</w:t>
      </w:r>
    </w:p>
    <w:p w14:paraId="17D400C3" w14:textId="77777777" w:rsidR="00622D93" w:rsidRDefault="00622D93">
      <w:r>
        <w:t>400 Mar</w:t>
      </w:r>
      <w:r w:rsidR="00194E21">
        <w:t>yland Avenue, S.W. -- Room 5W3</w:t>
      </w:r>
      <w:r w:rsidR="00A83C91">
        <w:t>0</w:t>
      </w:r>
      <w:r w:rsidR="00194E21">
        <w:t>7</w:t>
      </w:r>
    </w:p>
    <w:p w14:paraId="17D400C4" w14:textId="77777777" w:rsidR="00622D93" w:rsidRDefault="00622D93">
      <w:smartTag w:uri="urn:schemas-microsoft-com:office:smarttags" w:element="State">
        <w:smartTag w:uri="urn:schemas-microsoft-com:office:smarttags" w:element="place">
          <w:r>
            <w:t>Washington</w:t>
          </w:r>
        </w:smartTag>
        <w:r>
          <w:t xml:space="preserve">, </w:t>
        </w:r>
        <w:smartTag w:uri="urn:schemas-microsoft-com:office:smarttags" w:element="country-region">
          <w:r>
            <w:t>D.C.</w:t>
          </w:r>
        </w:smartTag>
        <w:r>
          <w:t xml:space="preserve"> </w:t>
        </w:r>
        <w:smartTag w:uri="urn:schemas-microsoft-com:office:smarttags" w:element="PostalCode">
          <w:r>
            <w:t>20202</w:t>
          </w:r>
        </w:smartTag>
      </w:smartTag>
    </w:p>
    <w:p w14:paraId="17D400C5" w14:textId="77777777" w:rsidR="00622D93" w:rsidRDefault="00622D93">
      <w:pPr>
        <w:pStyle w:val="Header"/>
        <w:tabs>
          <w:tab w:val="clear" w:pos="4320"/>
          <w:tab w:val="clear" w:pos="8640"/>
        </w:tabs>
      </w:pPr>
      <w:r>
        <w:t>Tel:  202-</w:t>
      </w:r>
      <w:r w:rsidR="00194E21">
        <w:t>260-7883</w:t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17D400C6" w14:textId="77777777" w:rsidR="00622D93" w:rsidRDefault="00622D93">
      <w:pPr>
        <w:pStyle w:val="Header"/>
        <w:tabs>
          <w:tab w:val="clear" w:pos="4320"/>
          <w:tab w:val="clear" w:pos="8640"/>
        </w:tabs>
      </w:pPr>
      <w:r>
        <w:t xml:space="preserve">Fax:  202-401-6139 </w:t>
      </w:r>
      <w:r>
        <w:tab/>
      </w:r>
      <w:r>
        <w:tab/>
      </w:r>
      <w:r>
        <w:tab/>
      </w:r>
      <w:r>
        <w:tab/>
      </w:r>
    </w:p>
    <w:p w14:paraId="17D400C7" w14:textId="77777777" w:rsidR="00622D93" w:rsidRDefault="00622D93">
      <w:r>
        <w:t xml:space="preserve">Email: </w:t>
      </w:r>
      <w:r w:rsidR="00194E21">
        <w:t>mark.dronfield</w:t>
      </w:r>
      <w:r>
        <w:t>@ed.gov</w:t>
      </w:r>
    </w:p>
    <w:p w14:paraId="17D400C8" w14:textId="77777777" w:rsidR="00622D93" w:rsidRDefault="00622D93">
      <w:pPr>
        <w:pStyle w:val="Heading3"/>
        <w:numPr>
          <w:ilvl w:val="0"/>
          <w:numId w:val="0"/>
        </w:numPr>
        <w:tabs>
          <w:tab w:val="left" w:pos="540"/>
        </w:tabs>
        <w:jc w:val="both"/>
      </w:pPr>
      <w:bookmarkStart w:id="26" w:name="OLE_LINK4"/>
      <w:bookmarkStart w:id="27" w:name="OLE_LINK5"/>
    </w:p>
    <w:p w14:paraId="17D400C9" w14:textId="77777777" w:rsidR="00622D93" w:rsidRDefault="00622D93">
      <w:pPr>
        <w:pStyle w:val="Heading3"/>
        <w:numPr>
          <w:ilvl w:val="0"/>
          <w:numId w:val="0"/>
        </w:numPr>
        <w:tabs>
          <w:tab w:val="left" w:pos="540"/>
        </w:tabs>
        <w:jc w:val="both"/>
      </w:pPr>
      <w:r>
        <w:t>VI. Contr</w:t>
      </w:r>
      <w:r w:rsidR="0084788D">
        <w:t>ibuting Agency Point of Contact</w:t>
      </w:r>
    </w:p>
    <w:p w14:paraId="17D400CA" w14:textId="77777777" w:rsidR="00622D93" w:rsidRDefault="00622D93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714"/>
        <w:gridCol w:w="3802"/>
      </w:tblGrid>
      <w:tr w:rsidR="00622D93" w14:paraId="17D400CE" w14:textId="77777777">
        <w:tc>
          <w:tcPr>
            <w:tcW w:w="4860" w:type="dxa"/>
          </w:tcPr>
          <w:p w14:paraId="17D400CB" w14:textId="77777777" w:rsidR="00622D93" w:rsidRDefault="00622D93">
            <w:pPr>
              <w:rPr>
                <w:b/>
                <w:bCs/>
              </w:rPr>
            </w:pPr>
            <w:r>
              <w:rPr>
                <w:b/>
                <w:bCs/>
              </w:rPr>
              <w:t>Agency Name, Office, &amp; Mailing Address:</w:t>
            </w:r>
          </w:p>
        </w:tc>
        <w:tc>
          <w:tcPr>
            <w:tcW w:w="3888" w:type="dxa"/>
          </w:tcPr>
          <w:p w14:paraId="17D400CC" w14:textId="77777777" w:rsidR="00622D93" w:rsidRDefault="00622D93">
            <w:pPr>
              <w:rPr>
                <w:highlight w:val="yellow"/>
              </w:rPr>
            </w:pPr>
            <w:r>
              <w:rPr>
                <w:highlight w:val="yellow"/>
              </w:rPr>
              <w:t>[</w:t>
            </w:r>
            <w:r w:rsidR="00DB7886">
              <w:rPr>
                <w:highlight w:val="yellow"/>
              </w:rPr>
              <w:t xml:space="preserve">Appropriate </w:t>
            </w:r>
            <w:r>
              <w:rPr>
                <w:highlight w:val="yellow"/>
              </w:rPr>
              <w:t>Office/Agency]</w:t>
            </w:r>
          </w:p>
          <w:p w14:paraId="17D400CD" w14:textId="77777777" w:rsidR="00622D93" w:rsidRDefault="00622D93">
            <w:r>
              <w:rPr>
                <w:highlight w:val="yellow"/>
              </w:rPr>
              <w:t>[Address]</w:t>
            </w:r>
          </w:p>
        </w:tc>
      </w:tr>
      <w:tr w:rsidR="00DB7886" w14:paraId="17D400D1" w14:textId="77777777">
        <w:tc>
          <w:tcPr>
            <w:tcW w:w="4860" w:type="dxa"/>
          </w:tcPr>
          <w:p w14:paraId="17D400CF" w14:textId="77777777" w:rsidR="00DB7886" w:rsidRDefault="00DB7886">
            <w:pPr>
              <w:rPr>
                <w:b/>
                <w:bCs/>
              </w:rPr>
            </w:pPr>
            <w:bookmarkStart w:id="28" w:name="OLE_LINK1"/>
            <w:r>
              <w:rPr>
                <w:b/>
                <w:bCs/>
              </w:rPr>
              <w:t>Project Manager Name:</w:t>
            </w:r>
          </w:p>
        </w:tc>
        <w:tc>
          <w:tcPr>
            <w:tcW w:w="3888" w:type="dxa"/>
          </w:tcPr>
          <w:p w14:paraId="17D400D0" w14:textId="77777777" w:rsidR="00DB7886" w:rsidRDefault="00DB7886" w:rsidP="00B34D32">
            <w:pPr>
              <w:jc w:val="both"/>
              <w:rPr>
                <w:color w:val="000000"/>
              </w:rPr>
            </w:pPr>
            <w:r w:rsidRPr="003E0DAD">
              <w:rPr>
                <w:color w:val="000000"/>
                <w:highlight w:val="yellow"/>
              </w:rPr>
              <w:t>[name]</w:t>
            </w:r>
          </w:p>
        </w:tc>
      </w:tr>
      <w:tr w:rsidR="00DB7886" w14:paraId="17D400D4" w14:textId="77777777">
        <w:tc>
          <w:tcPr>
            <w:tcW w:w="4860" w:type="dxa"/>
          </w:tcPr>
          <w:p w14:paraId="17D400D2" w14:textId="77777777" w:rsidR="00DB7886" w:rsidRDefault="00DB7886">
            <w:pPr>
              <w:rPr>
                <w:b/>
                <w:bCs/>
              </w:rPr>
            </w:pPr>
            <w:r>
              <w:rPr>
                <w:b/>
                <w:bCs/>
              </w:rPr>
              <w:t>Phone Number:</w:t>
            </w:r>
          </w:p>
        </w:tc>
        <w:tc>
          <w:tcPr>
            <w:tcW w:w="3888" w:type="dxa"/>
          </w:tcPr>
          <w:p w14:paraId="17D400D3" w14:textId="77777777" w:rsidR="00DB7886" w:rsidRDefault="00DB7886" w:rsidP="00B34D32">
            <w:pPr>
              <w:jc w:val="both"/>
            </w:pPr>
            <w:r w:rsidRPr="003E0DAD">
              <w:rPr>
                <w:highlight w:val="yellow"/>
              </w:rPr>
              <w:t>[phone]</w:t>
            </w:r>
          </w:p>
        </w:tc>
      </w:tr>
      <w:tr w:rsidR="00DB7886" w14:paraId="17D400D7" w14:textId="77777777">
        <w:tc>
          <w:tcPr>
            <w:tcW w:w="4860" w:type="dxa"/>
          </w:tcPr>
          <w:p w14:paraId="17D400D5" w14:textId="77777777" w:rsidR="00DB7886" w:rsidRDefault="00DB7886">
            <w:pPr>
              <w:rPr>
                <w:b/>
                <w:bCs/>
              </w:rPr>
            </w:pPr>
            <w:r>
              <w:rPr>
                <w:b/>
                <w:bCs/>
              </w:rPr>
              <w:t>Fax Number:</w:t>
            </w:r>
          </w:p>
        </w:tc>
        <w:tc>
          <w:tcPr>
            <w:tcW w:w="3888" w:type="dxa"/>
          </w:tcPr>
          <w:p w14:paraId="17D400D6" w14:textId="77777777" w:rsidR="00DB7886" w:rsidRDefault="00DB7886" w:rsidP="00B34D32">
            <w:pPr>
              <w:jc w:val="both"/>
            </w:pPr>
            <w:r>
              <w:rPr>
                <w:highlight w:val="yellow"/>
              </w:rPr>
              <w:t>[fax</w:t>
            </w:r>
            <w:r w:rsidRPr="003E0DAD">
              <w:rPr>
                <w:highlight w:val="yellow"/>
              </w:rPr>
              <w:t>]</w:t>
            </w:r>
          </w:p>
        </w:tc>
      </w:tr>
      <w:tr w:rsidR="00DB7886" w14:paraId="17D400DA" w14:textId="77777777">
        <w:tc>
          <w:tcPr>
            <w:tcW w:w="4860" w:type="dxa"/>
          </w:tcPr>
          <w:p w14:paraId="17D400D8" w14:textId="77777777" w:rsidR="00DB7886" w:rsidRDefault="00DB7886">
            <w:pPr>
              <w:rPr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888" w:type="dxa"/>
          </w:tcPr>
          <w:p w14:paraId="17D400D9" w14:textId="77777777" w:rsidR="00DB7886" w:rsidRDefault="00DB7886" w:rsidP="00B34D32">
            <w:pPr>
              <w:jc w:val="both"/>
            </w:pPr>
            <w:r w:rsidRPr="003E0DAD">
              <w:rPr>
                <w:highlight w:val="yellow"/>
              </w:rPr>
              <w:t>[email]</w:t>
            </w:r>
          </w:p>
        </w:tc>
      </w:tr>
      <w:bookmarkEnd w:id="26"/>
      <w:bookmarkEnd w:id="27"/>
    </w:tbl>
    <w:p w14:paraId="17D400DB" w14:textId="77777777" w:rsidR="00622D93" w:rsidRDefault="00622D93">
      <w:pPr>
        <w:pStyle w:val="Heading3"/>
        <w:numPr>
          <w:ilvl w:val="0"/>
          <w:numId w:val="0"/>
        </w:numPr>
      </w:pPr>
    </w:p>
    <w:p w14:paraId="17D400DC" w14:textId="77777777" w:rsidR="00622D93" w:rsidRDefault="00622D93">
      <w:pPr>
        <w:pStyle w:val="Heading3"/>
        <w:numPr>
          <w:ilvl w:val="0"/>
          <w:numId w:val="0"/>
        </w:numPr>
      </w:pPr>
      <w:r>
        <w:t>V</w:t>
      </w:r>
      <w:r w:rsidR="003D7660">
        <w:t>I</w:t>
      </w:r>
      <w:r>
        <w:t xml:space="preserve">I. Resource </w:t>
      </w:r>
      <w:bookmarkEnd w:id="28"/>
      <w:r>
        <w:t>Provisions</w:t>
      </w:r>
    </w:p>
    <w:p w14:paraId="17D400DD" w14:textId="77777777" w:rsidR="00622D93" w:rsidRDefault="00622D93">
      <w:pPr>
        <w:ind w:left="576"/>
      </w:pPr>
    </w:p>
    <w:p w14:paraId="17D400DE" w14:textId="7492DEAC" w:rsidR="009F3181" w:rsidRDefault="009F3181" w:rsidP="009F3181">
      <w:pPr>
        <w:rPr>
          <w:szCs w:val="20"/>
        </w:rPr>
      </w:pPr>
      <w:r>
        <w:rPr>
          <w:b/>
          <w:bCs/>
        </w:rPr>
        <w:t>Funding Contribution</w:t>
      </w:r>
      <w:r>
        <w:t xml:space="preserve">:  </w:t>
      </w:r>
      <w:del w:id="29" w:author="Massey, Sunni" w:date="2016-08-03T11:16:00Z">
        <w:r w:rsidDel="00D754C7">
          <w:rPr>
            <w:szCs w:val="20"/>
            <w:highlight w:val="yellow"/>
          </w:rPr>
          <w:delText>[AGENCY NAME</w:delText>
        </w:r>
        <w:r w:rsidRPr="00DA480D" w:rsidDel="00D754C7">
          <w:rPr>
            <w:szCs w:val="20"/>
            <w:highlight w:val="yellow"/>
          </w:rPr>
          <w:delText>]</w:delText>
        </w:r>
      </w:del>
      <w:ins w:id="30" w:author="Massey, Sunni" w:date="2016-08-03T11:16:00Z">
        <w:r w:rsidR="00D754C7">
          <w:rPr>
            <w:szCs w:val="20"/>
          </w:rPr>
          <w:t>GSA-OCSIT</w:t>
        </w:r>
      </w:ins>
      <w:r>
        <w:rPr>
          <w:szCs w:val="20"/>
        </w:rPr>
        <w:t xml:space="preserve"> agrees to provide </w:t>
      </w:r>
      <w:r>
        <w:t>$</w:t>
      </w:r>
      <w:r>
        <w:rPr>
          <w:highlight w:val="yellow"/>
        </w:rPr>
        <w:t>[</w:t>
      </w:r>
      <w:r w:rsidRPr="00254299">
        <w:rPr>
          <w:highlight w:val="yellow"/>
        </w:rPr>
        <w:t>amount</w:t>
      </w:r>
      <w:r>
        <w:rPr>
          <w:highlight w:val="yellow"/>
        </w:rPr>
        <w:t>]</w:t>
      </w:r>
      <w:r>
        <w:t xml:space="preserve"> </w:t>
      </w:r>
      <w:r>
        <w:rPr>
          <w:szCs w:val="20"/>
        </w:rPr>
        <w:t xml:space="preserve">to GSA </w:t>
      </w:r>
      <w:r>
        <w:t>Federal Acquisition Services,</w:t>
      </w:r>
      <w:r>
        <w:rPr>
          <w:szCs w:val="20"/>
        </w:rPr>
        <w:t xml:space="preserve"> Region V to fund contract activities associated with the services described above.  The GSA contact information is below.</w:t>
      </w:r>
      <w:bookmarkStart w:id="31" w:name="_GoBack"/>
      <w:bookmarkEnd w:id="31"/>
    </w:p>
    <w:p w14:paraId="17D400DF" w14:textId="77777777" w:rsidR="009F3181" w:rsidRDefault="009F3181" w:rsidP="009F3181">
      <w:pPr>
        <w:rPr>
          <w:b/>
          <w:bCs/>
        </w:rPr>
      </w:pPr>
    </w:p>
    <w:p w14:paraId="17D400E0" w14:textId="77777777" w:rsidR="00915F82" w:rsidRDefault="00915F82" w:rsidP="009F3181">
      <w:pPr>
        <w:rPr>
          <w:b/>
          <w:bCs/>
        </w:rPr>
      </w:pPr>
    </w:p>
    <w:p w14:paraId="17D400E1" w14:textId="77777777" w:rsidR="00915F82" w:rsidRDefault="00915F82" w:rsidP="009F3181">
      <w:pPr>
        <w:rPr>
          <w:b/>
          <w:bCs/>
        </w:rPr>
      </w:pPr>
    </w:p>
    <w:p w14:paraId="17D400E2" w14:textId="77777777" w:rsidR="00915F82" w:rsidRDefault="00915F82" w:rsidP="009F3181">
      <w:pPr>
        <w:rPr>
          <w:b/>
          <w:bCs/>
        </w:rPr>
      </w:pPr>
    </w:p>
    <w:p w14:paraId="17D400E3" w14:textId="77777777" w:rsidR="00915F82" w:rsidRDefault="00915F82" w:rsidP="009F3181">
      <w:pPr>
        <w:rPr>
          <w:b/>
          <w:bCs/>
        </w:rPr>
      </w:pPr>
    </w:p>
    <w:tbl>
      <w:tblPr>
        <w:tblW w:w="89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061"/>
        <w:gridCol w:w="4867"/>
      </w:tblGrid>
      <w:tr w:rsidR="009F3181" w14:paraId="17D400E6" w14:textId="77777777" w:rsidTr="00646EFE">
        <w:tc>
          <w:tcPr>
            <w:tcW w:w="4061" w:type="dxa"/>
          </w:tcPr>
          <w:p w14:paraId="17D400E4" w14:textId="77777777" w:rsidR="009F3181" w:rsidRDefault="00CD499A" w:rsidP="00646E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Total FY 2016</w:t>
            </w:r>
            <w:r w:rsidR="009F3181">
              <w:rPr>
                <w:b/>
                <w:bCs/>
              </w:rPr>
              <w:t xml:space="preserve"> Dollar Amount:</w:t>
            </w:r>
          </w:p>
        </w:tc>
        <w:tc>
          <w:tcPr>
            <w:tcW w:w="4867" w:type="dxa"/>
          </w:tcPr>
          <w:p w14:paraId="17D400E5" w14:textId="77777777" w:rsidR="009F3181" w:rsidRDefault="009F3181" w:rsidP="00646EFE">
            <w:pPr>
              <w:jc w:val="both"/>
            </w:pPr>
            <w:commentRangeStart w:id="32"/>
            <w:r w:rsidRPr="00E52C19">
              <w:rPr>
                <w:highlight w:val="yellow"/>
              </w:rPr>
              <w:t>$xxx,000.00</w:t>
            </w:r>
            <w:commentRangeEnd w:id="32"/>
            <w:r w:rsidR="008E259E">
              <w:rPr>
                <w:rStyle w:val="CommentReference"/>
              </w:rPr>
              <w:commentReference w:id="32"/>
            </w:r>
          </w:p>
        </w:tc>
      </w:tr>
      <w:tr w:rsidR="009F3181" w14:paraId="17D400E9" w14:textId="77777777" w:rsidTr="00646EFE">
        <w:tc>
          <w:tcPr>
            <w:tcW w:w="4061" w:type="dxa"/>
          </w:tcPr>
          <w:p w14:paraId="17D400E7" w14:textId="77777777" w:rsidR="009F3181" w:rsidRDefault="00D53BCE" w:rsidP="00646EFE">
            <w:pPr>
              <w:rPr>
                <w:b/>
                <w:bCs/>
              </w:rPr>
            </w:pPr>
            <w:r>
              <w:rPr>
                <w:b/>
                <w:bCs/>
              </w:rPr>
              <w:t>GSA</w:t>
            </w:r>
            <w:r w:rsidR="009F3181">
              <w:rPr>
                <w:b/>
                <w:bCs/>
              </w:rPr>
              <w:t xml:space="preserve"> Point of Contact:</w:t>
            </w:r>
          </w:p>
        </w:tc>
        <w:tc>
          <w:tcPr>
            <w:tcW w:w="4867" w:type="dxa"/>
          </w:tcPr>
          <w:p w14:paraId="17D400E8" w14:textId="3770DC00" w:rsidR="009F3181" w:rsidRPr="00E52C19" w:rsidRDefault="009643CF" w:rsidP="00646EFE">
            <w:pPr>
              <w:jc w:val="both"/>
            </w:pPr>
            <w:r>
              <w:t>Karla A. Cole</w:t>
            </w:r>
          </w:p>
        </w:tc>
      </w:tr>
      <w:tr w:rsidR="009F3181" w14:paraId="17D400EC" w14:textId="77777777" w:rsidTr="00646EFE">
        <w:tc>
          <w:tcPr>
            <w:tcW w:w="4061" w:type="dxa"/>
          </w:tcPr>
          <w:p w14:paraId="17D400EA" w14:textId="77777777" w:rsidR="009F3181" w:rsidRDefault="009F3181" w:rsidP="00646EFE">
            <w:pPr>
              <w:rPr>
                <w:b/>
                <w:bCs/>
              </w:rPr>
            </w:pPr>
            <w:r>
              <w:rPr>
                <w:b/>
                <w:bCs/>
              </w:rPr>
              <w:t>Phone Number:</w:t>
            </w:r>
          </w:p>
        </w:tc>
        <w:tc>
          <w:tcPr>
            <w:tcW w:w="4867" w:type="dxa"/>
          </w:tcPr>
          <w:p w14:paraId="17D400EB" w14:textId="7FB4BF3E" w:rsidR="009F3181" w:rsidRDefault="009643CF" w:rsidP="00646EFE">
            <w:pPr>
              <w:jc w:val="both"/>
            </w:pPr>
            <w:r w:rsidRPr="009643CF">
              <w:t>618 622-5802</w:t>
            </w:r>
          </w:p>
        </w:tc>
      </w:tr>
      <w:tr w:rsidR="009F3181" w14:paraId="17D400EF" w14:textId="77777777" w:rsidTr="00646EFE">
        <w:tc>
          <w:tcPr>
            <w:tcW w:w="4061" w:type="dxa"/>
          </w:tcPr>
          <w:p w14:paraId="17D400ED" w14:textId="77777777" w:rsidR="009F3181" w:rsidRDefault="009F3181" w:rsidP="00646EFE">
            <w:pPr>
              <w:rPr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4867" w:type="dxa"/>
          </w:tcPr>
          <w:p w14:paraId="17D400EE" w14:textId="5419A628" w:rsidR="009F3181" w:rsidRDefault="009643CF" w:rsidP="009643CF">
            <w:pPr>
              <w:jc w:val="both"/>
            </w:pPr>
            <w:r w:rsidRPr="009643CF">
              <w:t>karla.cole@gsa.gov</w:t>
            </w:r>
          </w:p>
        </w:tc>
      </w:tr>
      <w:tr w:rsidR="009F3181" w14:paraId="17D400F2" w14:textId="77777777" w:rsidTr="00646EFE">
        <w:tc>
          <w:tcPr>
            <w:tcW w:w="4061" w:type="dxa"/>
          </w:tcPr>
          <w:p w14:paraId="17D400F0" w14:textId="77777777" w:rsidR="009F3181" w:rsidRDefault="009F3181" w:rsidP="00646EFE">
            <w:pPr>
              <w:pStyle w:val="Heading7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Receiving Agency:</w:t>
            </w:r>
          </w:p>
        </w:tc>
        <w:tc>
          <w:tcPr>
            <w:tcW w:w="4867" w:type="dxa"/>
          </w:tcPr>
          <w:p w14:paraId="17D400F1" w14:textId="77777777" w:rsidR="009F3181" w:rsidRDefault="009F3181" w:rsidP="00646EFE">
            <w:pPr>
              <w:jc w:val="both"/>
            </w:pPr>
            <w:r>
              <w:t>GSA Federal Acquisition Services, Region V</w:t>
            </w:r>
          </w:p>
        </w:tc>
      </w:tr>
    </w:tbl>
    <w:p w14:paraId="17D400F3" w14:textId="77777777" w:rsidR="009F3181" w:rsidRDefault="009F3181" w:rsidP="009F3181"/>
    <w:p w14:paraId="17D400F4" w14:textId="77777777" w:rsidR="009F3181" w:rsidRDefault="009F3181" w:rsidP="009F3181"/>
    <w:p w14:paraId="17D400F5" w14:textId="77777777" w:rsidR="00622D93" w:rsidRDefault="00915F82">
      <w:pPr>
        <w:pStyle w:val="Heading3"/>
        <w:numPr>
          <w:ilvl w:val="0"/>
          <w:numId w:val="0"/>
        </w:numPr>
        <w:ind w:left="648" w:hanging="648"/>
        <w:jc w:val="both"/>
      </w:pPr>
      <w:r>
        <w:t>VIII</w:t>
      </w:r>
      <w:r w:rsidR="00622D93">
        <w:t>.</w:t>
      </w:r>
      <w:r w:rsidR="00622D93">
        <w:tab/>
        <w:t>Approvals</w:t>
      </w:r>
    </w:p>
    <w:p w14:paraId="17D400F6" w14:textId="77777777" w:rsidR="00622D93" w:rsidRDefault="00622D93">
      <w:pPr>
        <w:pStyle w:val="Header"/>
        <w:tabs>
          <w:tab w:val="clear" w:pos="4320"/>
          <w:tab w:val="clear" w:pos="8640"/>
        </w:tabs>
      </w:pPr>
    </w:p>
    <w:p w14:paraId="17D400F7" w14:textId="77777777" w:rsidR="00622D93" w:rsidRDefault="00622D93">
      <w:r>
        <w:t>The following officials agree to the terms and conditions of this agreement:</w:t>
      </w:r>
    </w:p>
    <w:p w14:paraId="17D400F8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</w:pPr>
    </w:p>
    <w:p w14:paraId="17D400F9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  <w:rPr>
          <w:u w:val="single"/>
        </w:rPr>
      </w:pPr>
    </w:p>
    <w:p w14:paraId="17D400FA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  <w:rPr>
          <w:u w:val="single"/>
        </w:rPr>
      </w:pPr>
    </w:p>
    <w:p w14:paraId="17D400FB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17D400FC" w14:textId="77777777" w:rsidR="00622D93" w:rsidRDefault="00A02395">
      <w:pPr>
        <w:tabs>
          <w:tab w:val="right" w:pos="4320"/>
          <w:tab w:val="left" w:pos="4680"/>
          <w:tab w:val="right" w:pos="7920"/>
        </w:tabs>
        <w:jc w:val="both"/>
      </w:pPr>
      <w:r>
        <w:t>Erica Navarro</w:t>
      </w:r>
      <w:r w:rsidR="00622D93">
        <w:tab/>
      </w:r>
      <w:r w:rsidR="00622D93">
        <w:tab/>
        <w:t>Date</w:t>
      </w:r>
    </w:p>
    <w:p w14:paraId="17D400FD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</w:pPr>
      <w:r>
        <w:t>Director, Budget Service</w:t>
      </w:r>
    </w:p>
    <w:p w14:paraId="17D400FE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  <w:rPr>
          <w:u w:val="single"/>
        </w:rPr>
      </w:pPr>
      <w:r>
        <w:t xml:space="preserve">US Department of Education </w:t>
      </w:r>
    </w:p>
    <w:p w14:paraId="17D400FF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  <w:rPr>
          <w:u w:val="single"/>
        </w:rPr>
      </w:pPr>
    </w:p>
    <w:p w14:paraId="17D40100" w14:textId="77777777" w:rsidR="006863C4" w:rsidRDefault="006863C4">
      <w:pPr>
        <w:tabs>
          <w:tab w:val="right" w:pos="4320"/>
          <w:tab w:val="left" w:pos="4680"/>
          <w:tab w:val="right" w:pos="7920"/>
        </w:tabs>
        <w:jc w:val="both"/>
        <w:rPr>
          <w:u w:val="single"/>
        </w:rPr>
      </w:pPr>
    </w:p>
    <w:p w14:paraId="17D40101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  <w:rPr>
          <w:u w:val="single"/>
        </w:rPr>
      </w:pPr>
    </w:p>
    <w:p w14:paraId="17D40102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17D40103" w14:textId="77777777" w:rsidR="00622D93" w:rsidRDefault="00CD499A">
      <w:pPr>
        <w:tabs>
          <w:tab w:val="right" w:pos="4320"/>
          <w:tab w:val="left" w:pos="4680"/>
          <w:tab w:val="right" w:pos="7920"/>
        </w:tabs>
        <w:jc w:val="both"/>
      </w:pPr>
      <w:r>
        <w:t>Phil Wenger</w:t>
      </w:r>
      <w:r w:rsidR="00622D93">
        <w:tab/>
      </w:r>
      <w:r w:rsidR="00622D93">
        <w:tab/>
        <w:t>Date</w:t>
      </w:r>
    </w:p>
    <w:p w14:paraId="17D40104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</w:pPr>
      <w:r>
        <w:t>Chief, Budget Systems Branch</w:t>
      </w:r>
    </w:p>
    <w:p w14:paraId="17D40105" w14:textId="77777777" w:rsidR="00622D93" w:rsidRDefault="00622D93">
      <w:pPr>
        <w:tabs>
          <w:tab w:val="right" w:pos="4320"/>
          <w:tab w:val="left" w:pos="4680"/>
          <w:tab w:val="right" w:pos="7920"/>
        </w:tabs>
        <w:jc w:val="both"/>
      </w:pPr>
      <w:r>
        <w:t>Office of Management and Budget</w:t>
      </w:r>
    </w:p>
    <w:p w14:paraId="17D40106" w14:textId="77777777" w:rsidR="004D3FFE" w:rsidRDefault="004D3FFE" w:rsidP="004D3FFE">
      <w:pPr>
        <w:tabs>
          <w:tab w:val="right" w:pos="4320"/>
          <w:tab w:val="left" w:pos="4680"/>
          <w:tab w:val="right" w:pos="7920"/>
        </w:tabs>
        <w:ind w:left="540" w:hanging="540"/>
        <w:jc w:val="both"/>
        <w:rPr>
          <w:b/>
          <w:bCs/>
          <w:u w:val="single"/>
        </w:rPr>
      </w:pPr>
    </w:p>
    <w:p w14:paraId="17D40107" w14:textId="77777777" w:rsidR="004D3FFE" w:rsidRDefault="004D3FFE" w:rsidP="004D3FFE">
      <w:pPr>
        <w:tabs>
          <w:tab w:val="right" w:pos="4320"/>
          <w:tab w:val="left" w:pos="4680"/>
          <w:tab w:val="right" w:pos="7920"/>
        </w:tabs>
        <w:ind w:left="540" w:hanging="540"/>
        <w:jc w:val="both"/>
        <w:rPr>
          <w:b/>
          <w:bCs/>
          <w:u w:val="single"/>
        </w:rPr>
      </w:pPr>
    </w:p>
    <w:p w14:paraId="17D40108" w14:textId="77777777" w:rsidR="006863C4" w:rsidRDefault="006863C4" w:rsidP="004D3FFE">
      <w:pPr>
        <w:tabs>
          <w:tab w:val="right" w:pos="4320"/>
          <w:tab w:val="left" w:pos="4680"/>
          <w:tab w:val="right" w:pos="7920"/>
        </w:tabs>
        <w:ind w:left="540" w:hanging="540"/>
        <w:jc w:val="both"/>
        <w:rPr>
          <w:b/>
          <w:bCs/>
          <w:u w:val="single"/>
        </w:rPr>
      </w:pPr>
    </w:p>
    <w:p w14:paraId="17D40109" w14:textId="2BBA2D26" w:rsidR="00DE5913" w:rsidRPr="009B615E" w:rsidRDefault="00E52C19" w:rsidP="00DE5913">
      <w:pPr>
        <w:tabs>
          <w:tab w:val="right" w:pos="4320"/>
          <w:tab w:val="left" w:pos="4680"/>
          <w:tab w:val="right" w:pos="7920"/>
        </w:tabs>
        <w:ind w:left="720" w:hanging="720"/>
        <w:jc w:val="both"/>
      </w:pPr>
      <w:r>
        <w:rPr>
          <w:u w:val="single"/>
        </w:rPr>
        <w:tab/>
      </w:r>
      <w:r>
        <w:rPr>
          <w:u w:val="single"/>
        </w:rPr>
        <w:tab/>
      </w:r>
      <w:r w:rsidR="00DE5913" w:rsidRPr="009B615E">
        <w:tab/>
      </w:r>
      <w:r w:rsidR="00DE5913" w:rsidRPr="009B615E">
        <w:rPr>
          <w:u w:val="single"/>
        </w:rPr>
        <w:tab/>
      </w:r>
    </w:p>
    <w:p w14:paraId="17D4010A" w14:textId="77777777" w:rsidR="00622D93" w:rsidRPr="009B615E" w:rsidRDefault="00DE5913">
      <w:pPr>
        <w:tabs>
          <w:tab w:val="center" w:pos="2520"/>
          <w:tab w:val="right" w:pos="4320"/>
          <w:tab w:val="left" w:pos="4680"/>
          <w:tab w:val="center" w:pos="6480"/>
          <w:tab w:val="right" w:pos="7920"/>
        </w:tabs>
        <w:ind w:left="720" w:hanging="720"/>
        <w:jc w:val="both"/>
        <w:rPr>
          <w:highlight w:val="yellow"/>
        </w:rPr>
      </w:pPr>
      <w:r>
        <w:rPr>
          <w:highlight w:val="yellow"/>
        </w:rPr>
        <w:t xml:space="preserve"> </w:t>
      </w:r>
      <w:r w:rsidR="009B615E">
        <w:rPr>
          <w:highlight w:val="yellow"/>
        </w:rPr>
        <w:t>[</w:t>
      </w:r>
      <w:r w:rsidR="00622D93" w:rsidRPr="009B615E">
        <w:rPr>
          <w:highlight w:val="yellow"/>
        </w:rPr>
        <w:t>Name</w:t>
      </w:r>
      <w:r w:rsidR="009B615E">
        <w:rPr>
          <w:highlight w:val="yellow"/>
        </w:rPr>
        <w:t>]</w:t>
      </w:r>
      <w:r w:rsidR="009B615E" w:rsidRPr="009B615E">
        <w:t xml:space="preserve"> </w:t>
      </w:r>
      <w:r w:rsidR="009B615E" w:rsidRPr="009B615E">
        <w:tab/>
      </w:r>
      <w:r w:rsidR="009B615E" w:rsidRPr="009B615E">
        <w:tab/>
      </w:r>
      <w:r w:rsidR="009B615E" w:rsidRPr="009B615E">
        <w:tab/>
      </w:r>
      <w:r w:rsidR="00622D93" w:rsidRPr="009B615E">
        <w:t>Date</w:t>
      </w:r>
    </w:p>
    <w:p w14:paraId="17D4010B" w14:textId="77777777" w:rsidR="000B2607" w:rsidRDefault="00F41286" w:rsidP="000B2607">
      <w:pPr>
        <w:tabs>
          <w:tab w:val="right" w:pos="4320"/>
          <w:tab w:val="left" w:pos="4680"/>
          <w:tab w:val="right" w:pos="7920"/>
        </w:tabs>
        <w:ind w:left="540" w:hanging="540"/>
        <w:jc w:val="both"/>
        <w:rPr>
          <w:bCs/>
        </w:rPr>
      </w:pPr>
      <w:r w:rsidRPr="00F41286">
        <w:rPr>
          <w:highlight w:val="yellow"/>
        </w:rPr>
        <w:t>[agency]</w:t>
      </w:r>
    </w:p>
    <w:p w14:paraId="17D4010C" w14:textId="77777777" w:rsidR="000B2607" w:rsidRDefault="000B2607" w:rsidP="000B2607">
      <w:pPr>
        <w:tabs>
          <w:tab w:val="right" w:pos="4320"/>
          <w:tab w:val="left" w:pos="4680"/>
          <w:tab w:val="right" w:pos="7920"/>
        </w:tabs>
        <w:ind w:left="540" w:hanging="540"/>
        <w:jc w:val="both"/>
        <w:rPr>
          <w:bCs/>
        </w:rPr>
      </w:pPr>
    </w:p>
    <w:p w14:paraId="17D4010D" w14:textId="77777777" w:rsidR="00F41286" w:rsidRDefault="00F41286" w:rsidP="000B2607">
      <w:pPr>
        <w:tabs>
          <w:tab w:val="right" w:pos="4320"/>
          <w:tab w:val="left" w:pos="4680"/>
          <w:tab w:val="right" w:pos="7920"/>
        </w:tabs>
        <w:ind w:left="540" w:hanging="540"/>
        <w:jc w:val="both"/>
        <w:rPr>
          <w:bCs/>
        </w:rPr>
      </w:pPr>
    </w:p>
    <w:p w14:paraId="17D4010E" w14:textId="77777777" w:rsidR="00F41286" w:rsidRPr="00DE5913" w:rsidRDefault="00F41286" w:rsidP="000B2607">
      <w:pPr>
        <w:tabs>
          <w:tab w:val="right" w:pos="4320"/>
          <w:tab w:val="left" w:pos="4680"/>
          <w:tab w:val="right" w:pos="7920"/>
        </w:tabs>
        <w:ind w:left="540" w:hanging="540"/>
        <w:jc w:val="both"/>
        <w:rPr>
          <w:bCs/>
        </w:rPr>
      </w:pPr>
    </w:p>
    <w:p w14:paraId="17D4010F" w14:textId="77777777" w:rsidR="000B2607" w:rsidRPr="00DE5913" w:rsidRDefault="000B2607" w:rsidP="000B2607">
      <w:pPr>
        <w:tabs>
          <w:tab w:val="right" w:pos="4320"/>
          <w:tab w:val="left" w:pos="4680"/>
          <w:tab w:val="right" w:pos="7920"/>
        </w:tabs>
        <w:ind w:left="540" w:hanging="540"/>
        <w:jc w:val="both"/>
        <w:rPr>
          <w:bCs/>
        </w:rPr>
      </w:pPr>
    </w:p>
    <w:p w14:paraId="17D40110" w14:textId="2248B03D" w:rsidR="000B2607" w:rsidRPr="009B615E" w:rsidRDefault="00E52C19" w:rsidP="000B2607">
      <w:pPr>
        <w:tabs>
          <w:tab w:val="right" w:pos="4320"/>
          <w:tab w:val="left" w:pos="4680"/>
          <w:tab w:val="right" w:pos="7920"/>
        </w:tabs>
        <w:ind w:left="720" w:hanging="720"/>
        <w:jc w:val="both"/>
      </w:pPr>
      <w:r>
        <w:rPr>
          <w:u w:val="single"/>
        </w:rPr>
        <w:tab/>
      </w:r>
      <w:r>
        <w:rPr>
          <w:u w:val="single"/>
        </w:rPr>
        <w:tab/>
      </w:r>
      <w:r w:rsidR="000B2607" w:rsidRPr="009B615E">
        <w:tab/>
      </w:r>
      <w:r w:rsidR="000B2607" w:rsidRPr="009B615E">
        <w:rPr>
          <w:u w:val="single"/>
        </w:rPr>
        <w:tab/>
      </w:r>
    </w:p>
    <w:p w14:paraId="17D40111" w14:textId="77777777" w:rsidR="000B2607" w:rsidRPr="009B615E" w:rsidRDefault="000B2607" w:rsidP="000B2607">
      <w:pPr>
        <w:tabs>
          <w:tab w:val="center" w:pos="2520"/>
          <w:tab w:val="right" w:pos="4320"/>
          <w:tab w:val="left" w:pos="4680"/>
          <w:tab w:val="center" w:pos="6480"/>
          <w:tab w:val="right" w:pos="7920"/>
        </w:tabs>
        <w:ind w:left="720" w:hanging="720"/>
        <w:jc w:val="both"/>
        <w:rPr>
          <w:highlight w:val="yellow"/>
        </w:rPr>
      </w:pPr>
      <w:r>
        <w:rPr>
          <w:highlight w:val="yellow"/>
        </w:rPr>
        <w:t>[</w:t>
      </w:r>
      <w:r w:rsidRPr="009B615E">
        <w:rPr>
          <w:highlight w:val="yellow"/>
        </w:rPr>
        <w:t>Name</w:t>
      </w:r>
      <w:r>
        <w:rPr>
          <w:highlight w:val="yellow"/>
        </w:rPr>
        <w:t>]</w:t>
      </w:r>
      <w:r w:rsidRPr="009B615E">
        <w:t xml:space="preserve"> </w:t>
      </w:r>
      <w:r w:rsidRPr="009B615E">
        <w:tab/>
      </w:r>
      <w:r w:rsidRPr="009B615E">
        <w:tab/>
      </w:r>
      <w:r w:rsidRPr="009B615E">
        <w:tab/>
        <w:t>Date</w:t>
      </w:r>
    </w:p>
    <w:p w14:paraId="17D40112" w14:textId="77777777" w:rsidR="000B2607" w:rsidRDefault="00F41286" w:rsidP="00F41286">
      <w:pPr>
        <w:tabs>
          <w:tab w:val="right" w:pos="4320"/>
          <w:tab w:val="left" w:pos="4680"/>
          <w:tab w:val="right" w:pos="7920"/>
        </w:tabs>
        <w:ind w:left="720" w:hanging="720"/>
      </w:pPr>
      <w:r w:rsidRPr="00F41286">
        <w:rPr>
          <w:highlight w:val="yellow"/>
        </w:rPr>
        <w:t>[agency]</w:t>
      </w:r>
    </w:p>
    <w:sectPr w:rsidR="000B260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Massey, Sunni" w:date="2016-08-03T10:15:00Z" w:initials="MS">
    <w:p w14:paraId="6EDE3076" w14:textId="6BEC0B20" w:rsidR="008E259E" w:rsidRDefault="008E259E">
      <w:pPr>
        <w:pStyle w:val="CommentText"/>
      </w:pPr>
      <w:r>
        <w:rPr>
          <w:rStyle w:val="CommentReference"/>
        </w:rPr>
        <w:annotationRef/>
      </w:r>
      <w:r>
        <w:t>2 year agreement recommended to reduce paperwork burden; $25K per year for 1</w:t>
      </w:r>
      <w:r w:rsidRPr="008E259E">
        <w:rPr>
          <w:vertAlign w:val="superscript"/>
        </w:rPr>
        <w:t>st</w:t>
      </w:r>
      <w:r>
        <w:t xml:space="preserve"> 1000 users</w:t>
      </w:r>
    </w:p>
  </w:comment>
  <w:comment w:id="32" w:author="Massey, Sunni" w:date="2016-08-03T10:16:00Z" w:initials="MS">
    <w:p w14:paraId="3BFB1E6F" w14:textId="33B87FFC" w:rsidR="008E259E" w:rsidRDefault="008E259E">
      <w:pPr>
        <w:pStyle w:val="CommentText"/>
      </w:pPr>
      <w:r>
        <w:rPr>
          <w:rStyle w:val="CommentReference"/>
        </w:rPr>
        <w:annotationRef/>
      </w:r>
      <w:r>
        <w:t>2 year agreement recommended to reduce paperwork burden; $25K per year for 1</w:t>
      </w:r>
      <w:r w:rsidRPr="008E259E">
        <w:rPr>
          <w:vertAlign w:val="superscript"/>
        </w:rPr>
        <w:t>st</w:t>
      </w:r>
      <w:r>
        <w:t xml:space="preserve"> 1000 users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DE3076" w15:done="0"/>
  <w15:commentEx w15:paraId="3BFB1E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40115" w14:textId="77777777" w:rsidR="00DD6533" w:rsidRDefault="00DD6533">
      <w:r>
        <w:separator/>
      </w:r>
    </w:p>
  </w:endnote>
  <w:endnote w:type="continuationSeparator" w:id="0">
    <w:p w14:paraId="17D40116" w14:textId="77777777" w:rsidR="00DD6533" w:rsidRDefault="00DD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40117" w14:textId="77777777" w:rsidR="00804763" w:rsidRDefault="008047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D40118" w14:textId="77777777" w:rsidR="00804763" w:rsidRDefault="008047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40119" w14:textId="77777777" w:rsidR="00804763" w:rsidRDefault="008047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54C7">
      <w:rPr>
        <w:rStyle w:val="PageNumber"/>
        <w:noProof/>
      </w:rPr>
      <w:t>3</w:t>
    </w:r>
    <w:r>
      <w:rPr>
        <w:rStyle w:val="PageNumber"/>
      </w:rPr>
      <w:fldChar w:fldCharType="end"/>
    </w:r>
  </w:p>
  <w:p w14:paraId="17D4011A" w14:textId="77777777" w:rsidR="00804763" w:rsidRDefault="00804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40113" w14:textId="77777777" w:rsidR="00DD6533" w:rsidRDefault="00DD6533">
      <w:r>
        <w:separator/>
      </w:r>
    </w:p>
  </w:footnote>
  <w:footnote w:type="continuationSeparator" w:id="0">
    <w:p w14:paraId="17D40114" w14:textId="77777777" w:rsidR="00DD6533" w:rsidRDefault="00DD6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3A762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8CD5857"/>
    <w:multiLevelType w:val="hybridMultilevel"/>
    <w:tmpl w:val="7362E7CA"/>
    <w:lvl w:ilvl="0" w:tplc="7AE045F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CC1D9A"/>
    <w:multiLevelType w:val="hybridMultilevel"/>
    <w:tmpl w:val="88D23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32B97"/>
    <w:multiLevelType w:val="hybridMultilevel"/>
    <w:tmpl w:val="E42605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664DD3"/>
    <w:multiLevelType w:val="hybridMultilevel"/>
    <w:tmpl w:val="DB2CD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328D"/>
    <w:multiLevelType w:val="hybridMultilevel"/>
    <w:tmpl w:val="00FAE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E6FC7"/>
    <w:multiLevelType w:val="hybridMultilevel"/>
    <w:tmpl w:val="EEB2C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E05D9D"/>
    <w:multiLevelType w:val="hybridMultilevel"/>
    <w:tmpl w:val="458460C2"/>
    <w:lvl w:ilvl="0" w:tplc="FFFFFFFF">
      <w:start w:val="1"/>
      <w:numFmt w:val="upperRoman"/>
      <w:pStyle w:val="Heading3"/>
      <w:lvlText w:val="%1."/>
      <w:lvlJc w:val="right"/>
      <w:pPr>
        <w:tabs>
          <w:tab w:val="num" w:pos="648"/>
        </w:tabs>
        <w:ind w:left="648" w:hanging="648"/>
      </w:pPr>
      <w:rPr>
        <w:rFonts w:hint="default"/>
        <w:b/>
        <w:i w:val="0"/>
      </w:rPr>
    </w:lvl>
    <w:lvl w:ilvl="1" w:tplc="FFFFFFFF">
      <w:start w:val="1"/>
      <w:numFmt w:val="decimal"/>
      <w:lvlText w:val="%2."/>
      <w:lvlJc w:val="left"/>
      <w:pPr>
        <w:tabs>
          <w:tab w:val="num" w:pos="1368"/>
        </w:tabs>
        <w:ind w:left="1368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8" w15:restartNumberingAfterBreak="0">
    <w:nsid w:val="4EBD6B16"/>
    <w:multiLevelType w:val="hybridMultilevel"/>
    <w:tmpl w:val="299CA53C"/>
    <w:lvl w:ilvl="0" w:tplc="D21C003C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F51BEE"/>
    <w:multiLevelType w:val="hybridMultilevel"/>
    <w:tmpl w:val="4F30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05288"/>
    <w:multiLevelType w:val="hybridMultilevel"/>
    <w:tmpl w:val="EF3C8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A14B53"/>
    <w:multiLevelType w:val="hybridMultilevel"/>
    <w:tmpl w:val="E15C4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E5227"/>
    <w:multiLevelType w:val="hybridMultilevel"/>
    <w:tmpl w:val="E3165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6727B"/>
    <w:multiLevelType w:val="hybridMultilevel"/>
    <w:tmpl w:val="50C044B8"/>
    <w:lvl w:ilvl="0" w:tplc="BE6E14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247DED"/>
    <w:multiLevelType w:val="hybridMultilevel"/>
    <w:tmpl w:val="7CE607B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9"/>
  </w:num>
  <w:num w:numId="10">
    <w:abstractNumId w:val="13"/>
  </w:num>
  <w:num w:numId="11">
    <w:abstractNumId w:val="0"/>
  </w:num>
  <w:num w:numId="12">
    <w:abstractNumId w:val="6"/>
  </w:num>
  <w:num w:numId="13">
    <w:abstractNumId w:val="14"/>
  </w:num>
  <w:num w:numId="14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ssey, Sunni">
    <w15:presenceInfo w15:providerId="AD" w15:userId="S-1-5-21-1454471165-117609710-725345543-428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8D"/>
    <w:rsid w:val="00032347"/>
    <w:rsid w:val="00033BD6"/>
    <w:rsid w:val="0008263B"/>
    <w:rsid w:val="000843CB"/>
    <w:rsid w:val="00087026"/>
    <w:rsid w:val="00091188"/>
    <w:rsid w:val="000B1491"/>
    <w:rsid w:val="000B2607"/>
    <w:rsid w:val="000C4E5C"/>
    <w:rsid w:val="000D49AF"/>
    <w:rsid w:val="000F21FE"/>
    <w:rsid w:val="00114F34"/>
    <w:rsid w:val="00115109"/>
    <w:rsid w:val="00150931"/>
    <w:rsid w:val="00194E21"/>
    <w:rsid w:val="001C69FF"/>
    <w:rsid w:val="00205ADA"/>
    <w:rsid w:val="00211AFF"/>
    <w:rsid w:val="00231405"/>
    <w:rsid w:val="002443E2"/>
    <w:rsid w:val="00251967"/>
    <w:rsid w:val="002F158C"/>
    <w:rsid w:val="002F25FF"/>
    <w:rsid w:val="002F3B9B"/>
    <w:rsid w:val="00302125"/>
    <w:rsid w:val="00336A45"/>
    <w:rsid w:val="003733A3"/>
    <w:rsid w:val="003851F2"/>
    <w:rsid w:val="00392F79"/>
    <w:rsid w:val="003A3D52"/>
    <w:rsid w:val="003D7660"/>
    <w:rsid w:val="004153A6"/>
    <w:rsid w:val="004456D7"/>
    <w:rsid w:val="0045628A"/>
    <w:rsid w:val="00482A63"/>
    <w:rsid w:val="0048349D"/>
    <w:rsid w:val="00495581"/>
    <w:rsid w:val="004D3FFE"/>
    <w:rsid w:val="004F6A57"/>
    <w:rsid w:val="00505425"/>
    <w:rsid w:val="00517040"/>
    <w:rsid w:val="00543353"/>
    <w:rsid w:val="00554EF7"/>
    <w:rsid w:val="00557C29"/>
    <w:rsid w:val="00565FF4"/>
    <w:rsid w:val="00570EA6"/>
    <w:rsid w:val="005A3AA3"/>
    <w:rsid w:val="005B3BD0"/>
    <w:rsid w:val="005B4022"/>
    <w:rsid w:val="005C7526"/>
    <w:rsid w:val="00607819"/>
    <w:rsid w:val="0062023B"/>
    <w:rsid w:val="00622D93"/>
    <w:rsid w:val="00632DAA"/>
    <w:rsid w:val="00646EFE"/>
    <w:rsid w:val="006475BC"/>
    <w:rsid w:val="006633F9"/>
    <w:rsid w:val="006863C4"/>
    <w:rsid w:val="00687D48"/>
    <w:rsid w:val="006B0AB5"/>
    <w:rsid w:val="006B5D4D"/>
    <w:rsid w:val="006C0A3A"/>
    <w:rsid w:val="006E0002"/>
    <w:rsid w:val="006F774F"/>
    <w:rsid w:val="0070219C"/>
    <w:rsid w:val="0070570F"/>
    <w:rsid w:val="00705991"/>
    <w:rsid w:val="007415BA"/>
    <w:rsid w:val="00782828"/>
    <w:rsid w:val="007854DE"/>
    <w:rsid w:val="007F029C"/>
    <w:rsid w:val="00800EF6"/>
    <w:rsid w:val="00804763"/>
    <w:rsid w:val="008172EC"/>
    <w:rsid w:val="0084788D"/>
    <w:rsid w:val="00871249"/>
    <w:rsid w:val="008A2B14"/>
    <w:rsid w:val="008C524E"/>
    <w:rsid w:val="008E259E"/>
    <w:rsid w:val="008F23E9"/>
    <w:rsid w:val="0090096B"/>
    <w:rsid w:val="00903D7E"/>
    <w:rsid w:val="00912E25"/>
    <w:rsid w:val="00915F82"/>
    <w:rsid w:val="00921A60"/>
    <w:rsid w:val="00931763"/>
    <w:rsid w:val="009448B7"/>
    <w:rsid w:val="009533A5"/>
    <w:rsid w:val="009643CF"/>
    <w:rsid w:val="00973533"/>
    <w:rsid w:val="00977C66"/>
    <w:rsid w:val="009A725C"/>
    <w:rsid w:val="009B615E"/>
    <w:rsid w:val="009C4F87"/>
    <w:rsid w:val="009D3CD2"/>
    <w:rsid w:val="009E0976"/>
    <w:rsid w:val="009F3181"/>
    <w:rsid w:val="00A02395"/>
    <w:rsid w:val="00A14FCA"/>
    <w:rsid w:val="00A16AE3"/>
    <w:rsid w:val="00A2048D"/>
    <w:rsid w:val="00A568D5"/>
    <w:rsid w:val="00A6075E"/>
    <w:rsid w:val="00A64273"/>
    <w:rsid w:val="00A662BE"/>
    <w:rsid w:val="00A83C91"/>
    <w:rsid w:val="00A8741B"/>
    <w:rsid w:val="00A95761"/>
    <w:rsid w:val="00AA250A"/>
    <w:rsid w:val="00AC39A1"/>
    <w:rsid w:val="00AC7E74"/>
    <w:rsid w:val="00AF0226"/>
    <w:rsid w:val="00AF12DB"/>
    <w:rsid w:val="00B34D32"/>
    <w:rsid w:val="00B503C5"/>
    <w:rsid w:val="00B852D6"/>
    <w:rsid w:val="00B8722D"/>
    <w:rsid w:val="00BB2C19"/>
    <w:rsid w:val="00BD4174"/>
    <w:rsid w:val="00BD74DA"/>
    <w:rsid w:val="00C15002"/>
    <w:rsid w:val="00C31744"/>
    <w:rsid w:val="00C46AE2"/>
    <w:rsid w:val="00C5377C"/>
    <w:rsid w:val="00C54B2A"/>
    <w:rsid w:val="00C623B3"/>
    <w:rsid w:val="00C739A2"/>
    <w:rsid w:val="00C77777"/>
    <w:rsid w:val="00CA060E"/>
    <w:rsid w:val="00CA60DF"/>
    <w:rsid w:val="00CC706F"/>
    <w:rsid w:val="00CD499A"/>
    <w:rsid w:val="00CD548A"/>
    <w:rsid w:val="00CD60DD"/>
    <w:rsid w:val="00CE52C7"/>
    <w:rsid w:val="00CF3D07"/>
    <w:rsid w:val="00D02B78"/>
    <w:rsid w:val="00D33EE6"/>
    <w:rsid w:val="00D37603"/>
    <w:rsid w:val="00D53BCE"/>
    <w:rsid w:val="00D65769"/>
    <w:rsid w:val="00D754C7"/>
    <w:rsid w:val="00D875FB"/>
    <w:rsid w:val="00DB48DE"/>
    <w:rsid w:val="00DB7886"/>
    <w:rsid w:val="00DD6533"/>
    <w:rsid w:val="00DE5913"/>
    <w:rsid w:val="00E34EB1"/>
    <w:rsid w:val="00E44E9D"/>
    <w:rsid w:val="00E52C19"/>
    <w:rsid w:val="00E66222"/>
    <w:rsid w:val="00E93C53"/>
    <w:rsid w:val="00E975B8"/>
    <w:rsid w:val="00EB10BF"/>
    <w:rsid w:val="00EC5186"/>
    <w:rsid w:val="00EF1CF5"/>
    <w:rsid w:val="00F009E2"/>
    <w:rsid w:val="00F03329"/>
    <w:rsid w:val="00F16F0A"/>
    <w:rsid w:val="00F22B72"/>
    <w:rsid w:val="00F346E0"/>
    <w:rsid w:val="00F41286"/>
    <w:rsid w:val="00F61359"/>
    <w:rsid w:val="00F705A0"/>
    <w:rsid w:val="00FA0AF6"/>
    <w:rsid w:val="00FA7A3C"/>
    <w:rsid w:val="00FC53D5"/>
    <w:rsid w:val="00FD25B6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7D40094"/>
  <w15:chartTrackingRefBased/>
  <w15:docId w15:val="{FB7D574A-F0FF-4E26-ACAD-E47ACBE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6"/>
    </w:rPr>
  </w:style>
  <w:style w:type="paragraph" w:styleId="Heading3">
    <w:name w:val="heading 3"/>
    <w:aliases w:val="H3,H31,H34,H35,H36,H311,H341,H351"/>
    <w:basedOn w:val="Normal"/>
    <w:next w:val="Normal"/>
    <w:qFormat/>
    <w:pPr>
      <w:keepNext/>
      <w:numPr>
        <w:numId w:val="1"/>
      </w:numPr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76"/>
    </w:p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Bullet3">
    <w:name w:val="List Bullet 3"/>
    <w:basedOn w:val="Normal"/>
    <w:uiPriority w:val="99"/>
    <w:semiHidden/>
    <w:pPr>
      <w:numPr>
        <w:numId w:val="8"/>
      </w:numPr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Revision">
    <w:name w:val="Revision"/>
    <w:hidden/>
    <w:uiPriority w:val="99"/>
    <w:semiHidden/>
    <w:rsid w:val="009448B7"/>
    <w:rPr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C46AE2"/>
    <w:rPr>
      <w:rFonts w:ascii="Arial" w:hAnsi="Arial" w:cs="Arial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59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E259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0F464-50BB-45F0-9405-4183B0C5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of Understanding</vt:lpstr>
    </vt:vector>
  </TitlesOfParts>
  <Company>GSA</Company>
  <LinksUpToDate>false</LinksUpToDate>
  <CharactersWithSpaces>3810</CharactersWithSpaces>
  <SharedDoc>false</SharedDoc>
  <HLinks>
    <vt:vector size="6" baseType="variant">
      <vt:variant>
        <vt:i4>7208960</vt:i4>
      </vt:variant>
      <vt:variant>
        <vt:i4>0</vt:i4>
      </vt:variant>
      <vt:variant>
        <vt:i4>0</vt:i4>
      </vt:variant>
      <vt:variant>
        <vt:i4>5</vt:i4>
      </vt:variant>
      <vt:variant>
        <vt:lpwstr>mailto:stephanie.mcdonald@gsa.gov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Understanding</dc:title>
  <dc:subject/>
  <dc:creator>HansEManzke</dc:creator>
  <cp:keywords/>
  <cp:lastModifiedBy>Massey, Sunni</cp:lastModifiedBy>
  <cp:revision>2</cp:revision>
  <cp:lastPrinted>2009-03-24T19:02:00Z</cp:lastPrinted>
  <dcterms:created xsi:type="dcterms:W3CDTF">2016-08-03T15:17:00Z</dcterms:created>
  <dcterms:modified xsi:type="dcterms:W3CDTF">2016-08-03T15:17:00Z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